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Statistical inference with weights and survey design variables</w:t>
      </w:r>
    </w:p>
    <w:p>
      <w:pPr>
        <w:pStyle w:val="Subtitle"/>
        <w:rPr/>
      </w:pPr>
      <w:r>
        <w:rPr/>
        <w:t>A practical guide using UKDS datasets</w:t>
      </w:r>
    </w:p>
    <w:p>
      <w:pPr>
        <w:pStyle w:val="Author"/>
        <w:rPr/>
      </w:pPr>
      <w:r>
        <w:rPr/>
        <w:t>Pierre Walthéry</w:t>
      </w:r>
    </w:p>
    <w:p>
      <w:pPr>
        <w:pStyle w:val="Date"/>
        <w:rPr/>
      </w:pPr>
      <w:r>
        <w:rPr/>
        <w:t>05 May 2023</w:t>
      </w:r>
    </w:p>
    <w:p>
      <w:pPr>
        <w:pStyle w:val="Heading2"/>
        <w:rPr/>
      </w:pPr>
      <w:bookmarkStart w:id="0" w:name="introduction"/>
      <w:r>
        <w:rPr/>
        <w:t>Introduction</w:t>
      </w:r>
    </w:p>
    <w:p>
      <w:pPr>
        <w:pStyle w:val="FirstParagraph"/>
        <w:rPr/>
      </w:pPr>
      <w:bookmarkStart w:id="1" w:name="introduction"/>
      <w:r>
        <w:rPr/>
        <w:t>This note aims at discussing and setting out guidelines for population inference using weights and survey design variables. It focuses on a limited number of practical procedures and does not discuss the theoretical underpinnings of survey design, sampling or estimation with weighted survey data. The content is based on technical documents by data producers such as the Office for National Statistics as well as the relevant statistical literature. Examples are currently drawn from the Labour Force Survey, the Family Expenditure surveys and the British Social Attitudes Survey and will be gradually be expanded. A list of essential references is provided in the bibliography.</w:t>
      </w:r>
      <w:bookmarkEnd w:id="1"/>
    </w:p>
    <w:p>
      <w:pPr>
        <w:pStyle w:val="Heading2"/>
        <w:rPr/>
      </w:pPr>
      <w:bookmarkStart w:id="2" w:name="survey-design-and-weights-variables"/>
      <w:r>
        <w:rPr/>
        <w:t>1. Survey design and weights variables</w:t>
      </w:r>
    </w:p>
    <w:p>
      <w:pPr>
        <w:pStyle w:val="FirstParagraph"/>
        <w:rPr/>
      </w:pPr>
      <w:r>
        <w:rPr/>
        <w:t>Social surveys enable researchers and analysts to learn about the characteristics of human populations. This is achieved by way of conducting statistical inference, the process through which unknown characteristics (sometimes called parameters ) of ‘large’ populations are estimated with the help of smaller samples that are drawn from them. Estimation of population parameters traditionally consist in computing two pieces of information: a measure of the likely typical value of interest also known as point estimate, together with an indication of its uncertainty or precision.</w:t>
      </w:r>
    </w:p>
    <w:p>
      <w:pPr>
        <w:pStyle w:val="TextBody"/>
        <w:rPr/>
      </w:pPr>
      <w:r>
        <w:rPr/>
        <w:t>When certain conditions are met, such as when sample members are randomly selected and sample size is large enough, surveys and the parameters inferred from them are representative of the corresponding population [Loi des grands npombres]. However, in part as a result of design decisions, in part – and increasingly so – due to non response, uncorrected population estimates from real-life social surveys present some degree of bias.</w:t>
      </w:r>
    </w:p>
    <w:p>
      <w:pPr>
        <w:pStyle w:val="TextBody"/>
        <w:rPr/>
      </w:pPr>
      <w:r>
        <w:rPr/>
        <w:t>Robust, that is unbiased estimates need to be at the same time ‘representative’ – reflect the characteristic of interest in the population, but also precise enough for the inference to be meaningful. The latter issue is the most complex to deal with in the context of statistical inference. It is usually considered that in order to produce robust population estimates, including as much of the survey design information as possible alongside (non response and sampling) weights is required. Conversely, estimates computed without weights or accounting for survey design will at best present some degree of bias be altogether unreliable.</w:t>
      </w:r>
    </w:p>
    <w:p>
      <w:pPr>
        <w:pStyle w:val="TextBody"/>
        <w:rPr/>
      </w:pPr>
      <w:r>
        <w:rPr/>
        <w:t>Computing weighted estimates and accounting for survey design usually require specific procedures that are not usually very well documented as the relevant statistical techniques are more complex and overlooked in introductory textbooks, and their practical implementation in statistical software may not always be clear. It is therefore necessary to add some clarity to this situation and provide adequate guidelines in order for UKDS users to properly implement robust estimation strategies that are adapted to their needs.</w:t>
      </w:r>
    </w:p>
    <w:p>
      <w:pPr>
        <w:pStyle w:val="TextBody"/>
        <w:rPr>
          <w:i/>
          <w:i/>
          <w:iCs/>
        </w:rPr>
      </w:pPr>
      <w:r>
        <w:rPr>
          <w:i/>
          <w:iCs/>
        </w:rPr>
        <w:t>Note possibly add existing introductory content on survey design here</w:t>
      </w:r>
    </w:p>
    <w:p>
      <w:pPr>
        <w:pStyle w:val="Heading3"/>
        <w:rPr/>
      </w:pPr>
      <w:bookmarkStart w:id="3" w:name="survey-weights"/>
      <w:r>
        <w:rPr/>
        <w:t>Survey weights</w:t>
      </w:r>
    </w:p>
    <w:p>
      <w:pPr>
        <w:pStyle w:val="FirstParagraph"/>
        <w:rPr/>
      </w:pPr>
      <w:r>
        <w:rPr/>
        <w:t>Weights are a special type of numeric variables included in survey datasets, whose value tends to be the inverse of the relative ‘importance’ of sampled observations. They are designed to prevent estimates from being biased, that is reflecting a value that is not representative of the population. They are usually made of at least two components:</w:t>
      </w:r>
    </w:p>
    <w:p>
      <w:pPr>
        <w:pStyle w:val="Normal"/>
        <w:numPr>
          <w:ilvl w:val="0"/>
          <w:numId w:val="2"/>
        </w:numPr>
        <w:rPr/>
      </w:pPr>
      <w:r>
        <w:rPr/>
        <w:t xml:space="preserve">a </w:t>
      </w:r>
      <w:r>
        <w:rPr>
          <w:i/>
          <w:iCs/>
        </w:rPr>
        <w:t>design</w:t>
      </w:r>
      <w:r>
        <w:rPr/>
        <w:t xml:space="preserve"> component that accounts for issues of unequal probability of selection of sample members resulting from survey design;</w:t>
      </w:r>
    </w:p>
    <w:p>
      <w:pPr>
        <w:pStyle w:val="Normal"/>
        <w:numPr>
          <w:ilvl w:val="0"/>
          <w:numId w:val="2"/>
        </w:numPr>
        <w:rPr/>
      </w:pPr>
      <w:r>
        <w:rPr/>
        <w:t xml:space="preserve">a </w:t>
      </w:r>
      <w:r>
        <w:rPr>
          <w:i/>
          <w:iCs/>
        </w:rPr>
        <w:t>non-response</w:t>
      </w:r>
      <w:r>
        <w:rPr/>
        <w:t xml:space="preserve"> component, correcting for (known) lower propensity to take part to surveys among certain categories of respondents.</w:t>
      </w:r>
    </w:p>
    <w:p>
      <w:pPr>
        <w:pStyle w:val="FirstParagraph"/>
        <w:rPr/>
      </w:pPr>
      <w:r>
        <w:rPr/>
        <w:t>Rather confusingly, these components are sometimes labelled ‘weights’ in their own right, even if in practice they are most of the time merged into a single variable.</w:t>
      </w:r>
    </w:p>
    <w:p>
      <w:pPr>
        <w:pStyle w:val="TextBody"/>
        <w:rPr/>
      </w:pPr>
      <w:r>
        <w:rPr/>
        <w:t xml:space="preserve">Survey weights may also be rescaled in order to inflate sample counts to population totals thus becoming </w:t>
      </w:r>
      <w:r>
        <w:rPr>
          <w:i/>
          <w:iCs/>
        </w:rPr>
        <w:t>grossing weights</w:t>
      </w:r>
      <w:r>
        <w:rPr/>
        <w:t xml:space="preserve"> which enable estimating populations size. In that sense the numerical values of the weights attached to observations are an indication of the number of units these observation ‘represent’ in the population.</w:t>
      </w:r>
    </w:p>
    <w:p>
      <w:pPr>
        <w:pStyle w:val="TextBody"/>
        <w:rPr/>
      </w:pPr>
      <w:bookmarkStart w:id="4" w:name="survey-weights"/>
      <w:r>
        <w:rPr/>
        <w:t>Computation of weights rely on calibration algorithms that optimise the conditional distribution of the weighting variables given the sample size (for example the conditional distribution of people by age, gender and economic status) with a view to strike a balance between minimising standard errors and maximising representativeness.</w:t>
      </w:r>
      <w:bookmarkEnd w:id="4"/>
    </w:p>
    <w:p>
      <w:pPr>
        <w:pStyle w:val="Heading3"/>
        <w:rPr/>
      </w:pPr>
      <w:bookmarkStart w:id="5" w:name="survey-design"/>
      <w:r>
        <w:rPr/>
        <w:t>Survey design</w:t>
      </w:r>
    </w:p>
    <w:p>
      <w:pPr>
        <w:pStyle w:val="FirstParagraph"/>
        <w:rPr/>
      </w:pPr>
      <w:r>
        <w:rPr/>
        <w:t>Contrarily to common sense assumptions, collecting data about people at random is far from being straightforward. There is no such thing as a list of all UK residents to pick from, and even if there were one, some people who are selected are less likely to take part to survey than others.</w:t>
      </w:r>
    </w:p>
    <w:p>
      <w:pPr>
        <w:pStyle w:val="TextBody"/>
        <w:rPr/>
      </w:pPr>
      <w:r>
        <w:rPr/>
        <w:t>As a result most UK social surveys rely on sampling techniques such as multi-stage clustering and stratification, alongside sampling proportional to size in order to strike a compromise between tackling non response and unequal probability of selection, improve representation of hard to reach groups whilst keeping fieldwork costs down.</w:t>
      </w:r>
    </w:p>
    <w:p>
      <w:pPr>
        <w:pStyle w:val="TextBody"/>
        <w:rPr/>
      </w:pPr>
      <w:r>
        <w:rPr/>
        <w:t>Clustering involves dividing the population into groups (better thought of as ‘mini populations’) and randomly select those from which final sampled units will be drawn as a subsequent stage. Stratification consist of grouping the population according to characteristics known to be associated with non response, and randomly draw sample members from each strata, sometimes disproportionately. Typically, estimates from clustered surveys yield less precise estimate than non clustered ones, and conversely stratified surveys, more precise than non stratified ones.</w:t>
      </w:r>
    </w:p>
    <w:p>
      <w:pPr>
        <w:pStyle w:val="TextBody"/>
        <w:rPr/>
      </w:pPr>
      <w:bookmarkStart w:id="6" w:name="survey-design-and-weights-variables"/>
      <w:bookmarkStart w:id="7" w:name="survey-design"/>
      <w:r>
        <w:rPr/>
        <w:t>Survey design variables typically consist of identifiers for the strata and/or clusters used when, especially the Primary Sampling Units (PSU) used during the sampling process. Used in conjunction with weights, they enable researchers to produce more accurate estimates.</w:t>
      </w:r>
      <w:bookmarkEnd w:id="6"/>
      <w:bookmarkEnd w:id="7"/>
    </w:p>
    <w:p>
      <w:pPr>
        <w:pStyle w:val="Heading2"/>
        <w:rPr/>
      </w:pPr>
      <w:bookmarkStart w:id="8" w:name="X689343959679b019bc2b556303c9a14c8d0b45f"/>
      <w:r>
        <w:rPr/>
        <w:t>2. Things to keep in mind when analysing survey data</w:t>
      </w:r>
    </w:p>
    <w:p>
      <w:pPr>
        <w:pStyle w:val="FirstParagraph"/>
        <w:rPr/>
      </w:pPr>
      <w:r>
        <w:rPr/>
        <w:t>The variability (and therefore the degree of precision with which they can be estimated) of point estimates is contingent on survey weights and survey design. Although therefore the optimum approach to estimating population parameters from surveys relies on using both weights and survey design variables, it is not always possible to go down that path. In practice, trade-offs have to be made depending on several factors. Let us briefly consider them.</w:t>
      </w:r>
    </w:p>
    <w:p>
      <w:pPr>
        <w:pStyle w:val="Heading3"/>
        <w:rPr/>
      </w:pPr>
      <w:bookmarkStart w:id="9" w:name="data-availability"/>
      <w:r>
        <w:rPr/>
        <w:t>Data availability</w:t>
      </w:r>
    </w:p>
    <w:p>
      <w:pPr>
        <w:pStyle w:val="FirstParagraph"/>
        <w:rPr/>
      </w:pPr>
      <w:r>
        <w:rPr/>
        <w:t xml:space="preserve">Most UKDS datasets are available under </w:t>
      </w:r>
      <w:r>
        <w:rPr>
          <w:i/>
          <w:iCs/>
        </w:rPr>
        <w:t>End User License</w:t>
      </w:r>
      <w:r>
        <w:rPr/>
        <w:t>. This presents the advantage of enabling large numbers of users to access data with a minimal level of formalities to go through but often comes at the significant cost that survey design variables are not included by the data producer, due to concerns about the risk of personal information disclosure. There are notable exceptions, such as for example the British Social Attitudes survey which does include survey design variables in some of its releases.</w:t>
      </w:r>
    </w:p>
    <w:p>
      <w:pPr>
        <w:pStyle w:val="TextBody"/>
        <w:rPr/>
      </w:pPr>
      <w:r>
        <w:rPr/>
        <w:t xml:space="preserve">For a number of key studies such as the Labour Force Survey or the Family Resources Survey, users may apply for access to a version of the data that includes survey design information via the (virtual) SecureLab or at the UKDS Safe Room. Application for access to these facilities can be a lengthy process, and not practically feasible for all researchers, in particular those outside academia or large organisations. More information is available on the </w:t>
      </w:r>
      <w:hyperlink r:id="rId2">
        <w:r>
          <w:rPr>
            <w:rStyle w:val="InternetLink"/>
          </w:rPr>
          <w:t>UKDS website</w:t>
        </w:r>
      </w:hyperlink>
      <w:r>
        <w:rPr/>
        <w:t>. There are also a large number of studies for which such controlled access is not available. The consequence is that in a significant number of cases, there will inevitably be a ceiling in the level of precision of the estimates most will be able toreach.</w:t>
      </w:r>
      <w:bookmarkEnd w:id="9"/>
    </w:p>
    <w:p>
      <w:pPr>
        <w:pStyle w:val="Heading3"/>
        <w:rPr/>
      </w:pPr>
      <w:bookmarkStart w:id="10" w:name="sensitivity-of-the-analysis"/>
      <w:r>
        <w:rPr/>
        <w:t>Sensitivity of the analysis</w:t>
      </w:r>
    </w:p>
    <w:p>
      <w:pPr>
        <w:pStyle w:val="FirstParagraph"/>
        <w:rPr/>
      </w:pPr>
      <w:bookmarkStart w:id="11" w:name="sensitivity-of-the-analysis"/>
      <w:r>
        <w:rPr/>
        <w:t>Not all analyses necessarily require the highest degree of precision. Reflecting on the stake of their intended analysis will help users decide how important it is to strive to use the most robust estimation technique available or instead to settle for one that is ‘good enough’. Typical usages of survey data could be seen as lying on a continuum ranging from ‘playing with the data’ to producing numbers that will be subject to public scrutiny, or that will be used in policymaking. The latter require such a degree of precision – for example when publishing official population estimates or writing a research article, other less so – for instance when exploring data or preparing examples for teaching. In the former cases, users may simply need to get a rough idea of a population estimate or the interval within which it may lie.</w:t>
      </w:r>
      <w:bookmarkEnd w:id="11"/>
    </w:p>
    <w:p>
      <w:pPr>
        <w:pStyle w:val="Heading3"/>
        <w:rPr/>
      </w:pPr>
      <w:bookmarkStart w:id="12" w:name="complexity-of-the-analysis"/>
      <w:r>
        <w:rPr/>
        <w:t>Complexity of the analysis</w:t>
      </w:r>
    </w:p>
    <w:p>
      <w:pPr>
        <w:pStyle w:val="FirstParagraph"/>
        <w:rPr/>
      </w:pPr>
      <w:r>
        <w:rPr/>
        <w:t>What an analysis actually entails will help determine whether accessing survey design variables is crucial or not. Estimation involving small numbers of observations will be more at risk of providing incorrect estimates if survey design variables are not taken into account. Similarly, interest for specific subgroups of the population (also known as domains) rather than the population as a whole will involve more complex estimation techniques as domain estimation needs to account for the distribution os weights as whole, not just those of the subgroup of interest.</w:t>
      </w:r>
    </w:p>
    <w:p>
      <w:pPr>
        <w:pStyle w:val="TextBody"/>
        <w:rPr/>
      </w:pPr>
      <w:r>
        <w:rPr/>
        <w:t xml:space="preserve">These analytical scenarios could be seen as lying on a continuum ranging from producing simple univariate descriptive estimates for the population as a whole to complex estimation of small groups characteristics and/or multivariate analysis. The former is conceptually and practically more straightforward than the latter. In some cases the estimates of interest may already have been published by the data producer using the adequate estimation technique. Data producers may also have published </w:t>
      </w:r>
      <w:r>
        <w:rPr>
          <w:i/>
          <w:iCs/>
        </w:rPr>
        <w:t>design factors</w:t>
      </w:r>
      <w:r>
        <w:rPr/>
        <w:t xml:space="preserve"> ie numbers allowing to adjust the precision of estimates produced without survey design variables. Examples of such design factors for the Labour Force Survey and the Family Resources Surveys are provided below.</w:t>
      </w:r>
      <w:bookmarkEnd w:id="12"/>
    </w:p>
    <w:p>
      <w:pPr>
        <w:pStyle w:val="Heading3"/>
        <w:rPr/>
      </w:pPr>
      <w:bookmarkStart w:id="13" w:name="software-issues"/>
      <w:r>
        <w:rPr/>
        <w:t>Software issues</w:t>
      </w:r>
    </w:p>
    <w:p>
      <w:pPr>
        <w:pStyle w:val="FirstParagraph"/>
        <w:rPr/>
      </w:pPr>
      <w:r>
        <w:rPr/>
        <w:t xml:space="preserve">Because weighting can be used in other contexts than inference from surveys, most statistical software have options for directly weighting estimation commands “on the fly” outside of procedures accounting for survey design (such as the R </w:t>
      </w:r>
      <w:r>
        <w:rPr>
          <w:i/>
          <w:iCs/>
        </w:rPr>
        <w:t>Survey</w:t>
      </w:r>
      <w:r>
        <w:rPr/>
        <w:t xml:space="preserve"> package, the SPSS </w:t>
      </w:r>
      <w:r>
        <w:rPr>
          <w:i/>
          <w:iCs/>
        </w:rPr>
        <w:t>Complex Survey</w:t>
      </w:r>
      <w:r>
        <w:rPr/>
        <w:t xml:space="preserve"> add-on and Stata’s </w:t>
      </w:r>
      <w:r>
        <w:rPr>
          <w:i/>
          <w:iCs/>
        </w:rPr>
        <w:t>svy:</w:t>
      </w:r>
      <w:r>
        <w:rPr/>
        <w:t xml:space="preserve"> set of commands).</w:t>
      </w:r>
    </w:p>
    <w:p>
      <w:pPr>
        <w:pStyle w:val="TextBody"/>
        <w:rPr/>
      </w:pPr>
      <w:r>
        <w:rPr/>
        <w:t>This can lead some users to solely rely on weighted commands without explicitly declaring the survey design in their analysis which raises issues:</w:t>
      </w:r>
    </w:p>
    <w:p>
      <w:pPr>
        <w:pStyle w:val="Normal"/>
        <w:numPr>
          <w:ilvl w:val="0"/>
          <w:numId w:val="3"/>
        </w:numPr>
        <w:rPr/>
      </w:pPr>
      <w:r>
        <w:rPr/>
        <w:t>Whereas weighted commands will most of the time compute the correct point estimates, they will also silently produce biased estimates of their precision (standard errors or confidence intervals), based on the incorrect assumption that the sample was collect via simple random sampling. Depending on the survey design, this will lead to under- or over- estimation of standard errors and confidence intervals, and could affect the validity of statistical tests, in particular if small groups within the population are involved.</w:t>
      </w:r>
    </w:p>
    <w:p>
      <w:pPr>
        <w:pStyle w:val="Normal"/>
        <w:numPr>
          <w:ilvl w:val="0"/>
          <w:numId w:val="3"/>
        </w:numPr>
        <w:rPr/>
      </w:pPr>
      <w:r>
        <w:rPr/>
        <w:t>In addition, there are specific cases where estimation of standard errors and confidence intervals will be not just biased but wholly incorrect: the standard (ie command-based) weighting procedure of SPSS ans SAS relies on population rather than sample totals to compute them, which results in unrealistic values.</w:t>
      </w:r>
    </w:p>
    <w:p>
      <w:pPr>
        <w:pStyle w:val="Normal"/>
        <w:numPr>
          <w:ilvl w:val="0"/>
          <w:numId w:val="3"/>
        </w:numPr>
        <w:rPr/>
      </w:pPr>
      <w:bookmarkStart w:id="14" w:name="software-issues"/>
      <w:r>
        <w:rPr/>
        <w:t>Software such as Stata does not allow users to directly compute confidence interval or use sampling weights outside of survey commands. This may lead users to rely on ‘quick and dirty’ tricks that will help them quickly produce weighted point estimates, with incorrect standard errors.</w:t>
      </w:r>
      <w:bookmarkEnd w:id="14"/>
    </w:p>
    <w:p>
      <w:pPr>
        <w:pStyle w:val="Heading3"/>
        <w:rPr/>
      </w:pPr>
      <w:bookmarkStart w:id="15" w:name="what-are-we-in-fact-estimating"/>
      <w:r>
        <w:rPr/>
        <w:t>What are we in fact estimating?</w:t>
      </w:r>
    </w:p>
    <w:p>
      <w:pPr>
        <w:pStyle w:val="FirstParagraph"/>
        <w:rPr/>
      </w:pPr>
      <w:r>
        <w:rPr/>
        <w:t>Users can prioritise producing weighted point estimates over estimating their precision and the factors that influence it - chiefly survey design variables. It can be tempting indeed to consider that the goal of statistical inference mainly consists in producing ‘representative’ point estimates of a quantity of interest such as the ‘mean weight of adult males’, the ‘median poverty rate’, or the value of some regression coefficient in a multivariate study with estimates of their precision a secondary consideration, or a qualifier of the point estimate.</w:t>
      </w:r>
    </w:p>
    <w:p>
      <w:pPr>
        <w:pStyle w:val="TextBody"/>
        <w:rPr/>
      </w:pPr>
      <w:r>
        <w:rPr/>
        <w:t xml:space="preserve">This is potentially risky. Point estimates can be at the same time representative </w:t>
      </w:r>
      <w:r>
        <w:rPr>
          <w:i/>
          <w:iCs/>
        </w:rPr>
        <w:t>and</w:t>
      </w:r>
      <w:r>
        <w:rPr/>
        <w:t xml:space="preserve"> imprecise, and therefore carry little practical meaning. It could also be argued that focusing too narrowly on single value population estimates implicitly entertains the idea that such unique, ‘true’ value exist. As these in fact constantly vary, different surveys will return inevitably different estimates.</w:t>
      </w:r>
    </w:p>
    <w:p>
      <w:pPr>
        <w:pStyle w:val="TextBody"/>
        <w:rPr/>
      </w:pPr>
      <w:bookmarkStart w:id="16" w:name="X689343959679b019bc2b556303c9a14c8d0b45f"/>
      <w:bookmarkStart w:id="17" w:name="what-are-we-in-fact-estimating"/>
      <w:r>
        <w:rPr/>
        <w:t>Instead, conceiving from the start these two aspects as a single reality – a range of plausible values we think a parameter of interest can take in the population, with a certain degree of confidence – could help alleviate such a risk and most importantly provide a more accurate reflection of the reality we seek to describe. Striving to produce confidence intervals whenever it makes sense to do so will help the notion that precision and therefore inevitably survey design are key to robust estimation.</w:t>
      </w:r>
      <w:bookmarkEnd w:id="16"/>
      <w:bookmarkEnd w:id="17"/>
    </w:p>
    <w:p>
      <w:pPr>
        <w:pStyle w:val="Heading2"/>
        <w:rPr/>
      </w:pPr>
      <w:bookmarkStart w:id="18" w:name="Xebe85e21993fd77bbd22cdf113811d89d1729d7"/>
      <w:r>
        <w:rPr/>
        <w:t>3. Statistical inference with survey data: practical steps</w:t>
      </w:r>
    </w:p>
    <w:p>
      <w:pPr>
        <w:pStyle w:val="FirstParagraph"/>
        <w:rPr>
          <w:i/>
          <w:i/>
          <w:iCs/>
        </w:rPr>
      </w:pPr>
      <w:r>
        <w:rPr>
          <w:i/>
          <w:iCs/>
        </w:rPr>
        <w:t>Ultimately there should be a flowchart here or in the next section</w:t>
      </w:r>
    </w:p>
    <w:p>
      <w:pPr>
        <w:pStyle w:val="TextBody"/>
        <w:rPr/>
      </w:pPr>
      <w:r>
        <w:rPr/>
        <w:t>This section provides practical recommendations for robust inference taking into account the factors highlighted above. In general, four strategies are available when conducting population inference from survey data. They are listed in order or recommendation by the UK Data Service.</w:t>
      </w:r>
    </w:p>
    <w:p>
      <w:pPr>
        <w:pStyle w:val="Compact"/>
        <w:numPr>
          <w:ilvl w:val="0"/>
          <w:numId w:val="11"/>
        </w:numPr>
        <w:rPr/>
      </w:pPr>
      <w:r>
        <w:rPr/>
        <w:t>Estimation accounting for weights and survey design using survey-specific commands</w:t>
      </w:r>
    </w:p>
    <w:p>
      <w:pPr>
        <w:pStyle w:val="Compact"/>
        <w:numPr>
          <w:ilvl w:val="0"/>
          <w:numId w:val="4"/>
        </w:numPr>
        <w:rPr/>
      </w:pPr>
      <w:r>
        <w:rPr/>
        <w:t>Estimation accounting for weights only using survey-specific commands</w:t>
      </w:r>
    </w:p>
    <w:p>
      <w:pPr>
        <w:pStyle w:val="Compact"/>
        <w:numPr>
          <w:ilvl w:val="0"/>
          <w:numId w:val="4"/>
        </w:numPr>
        <w:rPr/>
      </w:pPr>
      <w:r>
        <w:rPr/>
        <w:t>Estimation using weighted standard commands</w:t>
      </w:r>
    </w:p>
    <w:p>
      <w:pPr>
        <w:pStyle w:val="Compact"/>
        <w:numPr>
          <w:ilvl w:val="0"/>
          <w:numId w:val="4"/>
        </w:numPr>
        <w:rPr/>
      </w:pPr>
      <w:r>
        <w:rPr/>
        <w:t>(Unweighted estimation)</w:t>
      </w:r>
    </w:p>
    <w:p>
      <w:pPr>
        <w:pStyle w:val="Normal"/>
        <w:numPr>
          <w:ilvl w:val="0"/>
          <w:numId w:val="5"/>
        </w:numPr>
        <w:rPr/>
      </w:pPr>
      <w:r>
        <w:rPr>
          <w:i/>
          <w:iCs/>
        </w:rPr>
        <w:t>Strategy 1</w:t>
      </w:r>
      <w:r>
        <w:rPr/>
        <w:t>, using weights alongside sample design variables when conducting statistical inference is the statistically most robust way to compute population estimates with survey data and should be prioritised by users whenever possible. In real life research however, this option is not always available. Accessing survey design variables can prove challenging as they are not always provided by data producers or may require applying for a special version of the data, which may prove time consuming.</w:t>
      </w:r>
    </w:p>
    <w:p>
      <w:pPr>
        <w:pStyle w:val="Normal"/>
        <w:numPr>
          <w:ilvl w:val="0"/>
          <w:numId w:val="5"/>
        </w:numPr>
        <w:rPr/>
      </w:pPr>
      <w:r>
        <w:rPr/>
        <w:t xml:space="preserve">In the absence of survey design information, </w:t>
      </w:r>
      <w:r>
        <w:rPr>
          <w:i/>
          <w:iCs/>
        </w:rPr>
        <w:t>Strategy 2</w:t>
      </w:r>
      <w:r>
        <w:rPr/>
        <w:t xml:space="preserve"> should be considered the second best option. The value of point estimates are likely to be identical to those produced under Strategy 1, but the confidence intervals/standard errors will be biased – ie too narrow or wide depending on the survey design, which should be explicitly mentioned alongside the results. Information from the data documentation should provide information Using survey-specific commands is a recommended option over simply applying weights to standard commands, as it will avoid getting incorrect estimates (SAS and SPSS), is the only option available for computation with survey weights or obtaining confidence intervals (Stata), or coherent survey data analysis (R).</w:t>
      </w:r>
    </w:p>
    <w:p>
      <w:pPr>
        <w:pStyle w:val="Normal"/>
        <w:numPr>
          <w:ilvl w:val="0"/>
          <w:numId w:val="5"/>
        </w:numPr>
        <w:rPr/>
      </w:pPr>
      <w:r>
        <w:rPr/>
        <w:t xml:space="preserve">It can be understandable that in this context some users privilege </w:t>
      </w:r>
      <w:r>
        <w:rPr>
          <w:i/>
          <w:iCs/>
        </w:rPr>
        <w:t>Strategy 3</w:t>
      </w:r>
      <w:r>
        <w:rPr/>
        <w:t xml:space="preserve"> which tend to focus on producing weighted estimates using standard commands and give little consideration to the methodological implication of this approach. Whereas point estimates are likely to be identical to those produced under Strategy 1 and 2, SAS and SPSS users are likely to produce incorrect confidence intervals/standard errors. R and Stata users might get precision estimates that are close to those produced using Strategy two, but there is not guarantee that this will be the case. Overall UKDS only recommend following this strategy in case of low sensitivity analysis.</w:t>
      </w:r>
    </w:p>
    <w:p>
      <w:pPr>
        <w:pStyle w:val="Normal"/>
        <w:numPr>
          <w:ilvl w:val="0"/>
          <w:numId w:val="5"/>
        </w:numPr>
        <w:rPr/>
      </w:pPr>
      <w:r>
        <w:rPr/>
        <w:t>As population estimates produced without weights or survey design variables will almost certainly be unreliable Strategy 4 should be discouraged except when data usage is purely descriptive. For example when teaching non-inferential (ie descriptive) statistical techniques.</w:t>
      </w:r>
    </w:p>
    <w:p>
      <w:pPr>
        <w:pStyle w:val="Heading3"/>
        <w:rPr/>
      </w:pPr>
      <w:bookmarkStart w:id="19" w:name="Xdd49177bde54fd22d4b990a4d18fcbed9691a2f"/>
      <w:r>
        <w:rPr/>
        <w:t>3.1 Medium to high sensitivity analysis: workflow</w:t>
      </w:r>
    </w:p>
    <w:p>
      <w:pPr>
        <w:pStyle w:val="FirstParagraph"/>
        <w:rPr/>
      </w:pPr>
      <w:r>
        <w:rPr/>
        <w:t>Most of the time survey researchers or data analysts are required to produce a confidence intervals or provide an indication of the degree of precision of their point estimate, usually with standard errors, whose correct estimation as we saw depends on the amount of information held about the survey design.</w:t>
      </w:r>
    </w:p>
    <w:p>
      <w:pPr>
        <w:pStyle w:val="Compact"/>
        <w:numPr>
          <w:ilvl w:val="0"/>
          <w:numId w:val="12"/>
        </w:numPr>
        <w:rPr/>
      </w:pPr>
      <w:r>
        <w:rPr>
          <w:b/>
          <w:bCs/>
        </w:rPr>
        <w:t>If survey design variables are available</w:t>
      </w:r>
      <w:r>
        <w:rPr/>
        <w:t xml:space="preserve"> a typical workflow could involve (see examples in Section 4):</w:t>
      </w:r>
    </w:p>
    <w:p>
      <w:pPr>
        <w:pStyle w:val="Compact"/>
        <w:numPr>
          <w:ilvl w:val="0"/>
          <w:numId w:val="7"/>
        </w:numPr>
        <w:rPr/>
      </w:pPr>
      <w:r>
        <w:rPr/>
        <w:t>Finding out about the survey design and identify the relevant weights and survey design variables in the data documentation;</w:t>
      </w:r>
    </w:p>
    <w:p>
      <w:pPr>
        <w:pStyle w:val="Compact"/>
        <w:numPr>
          <w:ilvl w:val="0"/>
          <w:numId w:val="7"/>
        </w:numPr>
        <w:rPr/>
      </w:pPr>
      <w:r>
        <w:rPr/>
        <w:t>Declaring the survey design using software-specific commands</w:t>
      </w:r>
    </w:p>
    <w:p>
      <w:pPr>
        <w:pStyle w:val="Compact"/>
        <w:numPr>
          <w:ilvl w:val="0"/>
          <w:numId w:val="7"/>
        </w:numPr>
        <w:rPr/>
      </w:pPr>
      <w:r>
        <w:rPr/>
        <w:t>Producing the estimates of interest, using survey design specific estimation commands available</w:t>
      </w:r>
    </w:p>
    <w:p>
      <w:pPr>
        <w:pStyle w:val="Compact"/>
        <w:numPr>
          <w:ilvl w:val="0"/>
          <w:numId w:val="7"/>
        </w:numPr>
        <w:rPr/>
      </w:pPr>
      <w:r>
        <w:rPr/>
        <w:t xml:space="preserve">Documenting the confidence interval for the estimate of interest or alternatively the point estimates </w:t>
      </w:r>
      <w:r>
        <w:rPr>
          <w:i/>
          <w:iCs/>
        </w:rPr>
        <w:t>and</w:t>
      </w:r>
      <w:r>
        <w:rPr/>
        <w:t xml:space="preserve"> its standard error.</w:t>
      </w:r>
    </w:p>
    <w:p>
      <w:pPr>
        <w:pStyle w:val="Compact"/>
        <w:numPr>
          <w:ilvl w:val="0"/>
          <w:numId w:val="7"/>
        </w:numPr>
        <w:rPr/>
      </w:pPr>
      <w:r>
        <w:rPr/>
        <w:t>If required, provide a brief discussion of the possible source of bias of the results (specifically under/over estimation of the uncertainty of the estimates)</w:t>
      </w:r>
    </w:p>
    <w:p>
      <w:pPr>
        <w:pStyle w:val="Normal"/>
        <w:numPr>
          <w:ilvl w:val="0"/>
          <w:numId w:val="13"/>
        </w:numPr>
        <w:rPr/>
      </w:pPr>
      <w:r>
        <w:rPr/>
        <w:t xml:space="preserve">If the survey design variables are not included in the EUL version of the data but are available under controlled access: perform a cost vs benefits analysis of applying for controlled access for instance via the UKDS SecureLab, a process that can take some time. Information about how to apply for Secure Lab Access is available </w:t>
      </w:r>
      <w:hyperlink r:id="rId3">
        <w:r>
          <w:rPr>
            <w:rStyle w:val="InternetLink"/>
          </w:rPr>
          <w:t>on the UKDS website</w:t>
        </w:r>
      </w:hyperlink>
      <w:r>
        <w:rPr/>
        <w:t>.</w:t>
      </w:r>
    </w:p>
    <w:p>
      <w:pPr>
        <w:pStyle w:val="Normal"/>
        <w:numPr>
          <w:ilvl w:val="0"/>
          <w:numId w:val="8"/>
        </w:numPr>
        <w:rPr/>
      </w:pPr>
      <w:r>
        <w:rPr/>
        <w:t xml:space="preserve">If the </w:t>
      </w:r>
      <w:r>
        <w:rPr>
          <w:b/>
          <w:bCs/>
        </w:rPr>
        <w:t>survey design variables such as strata, cluster, or primary sampling unit are not available</w:t>
      </w:r>
      <w:r>
        <w:rPr/>
        <w:t xml:space="preserve"> an alternative workflow could consist in:</w:t>
      </w:r>
    </w:p>
    <w:p>
      <w:pPr>
        <w:pStyle w:val="Normal"/>
        <w:numPr>
          <w:ilvl w:val="0"/>
          <w:numId w:val="9"/>
        </w:numPr>
        <w:rPr/>
      </w:pPr>
      <w:r>
        <w:rPr/>
        <w:t>If the user is interested in overall population characteristics, checking whether the estimates of interest may already have been published by the data producer, in which case they may be directly cited instead of computed from data.</w:t>
      </w:r>
    </w:p>
    <w:p>
      <w:pPr>
        <w:pStyle w:val="Normal"/>
        <w:numPr>
          <w:ilvl w:val="0"/>
          <w:numId w:val="9"/>
        </w:numPr>
        <w:rPr/>
      </w:pPr>
      <w:r>
        <w:rPr/>
        <w:t>Finding out about the survey design in the data documentation and identify the weights variable ;</w:t>
      </w:r>
    </w:p>
    <w:p>
      <w:pPr>
        <w:pStyle w:val="Normal"/>
        <w:numPr>
          <w:ilvl w:val="0"/>
          <w:numId w:val="9"/>
        </w:numPr>
        <w:rPr/>
      </w:pPr>
      <w:r>
        <w:rPr/>
        <w:t>Declaring the survey design as simple random sampling using software-specific commands</w:t>
      </w:r>
    </w:p>
    <w:p>
      <w:pPr>
        <w:pStyle w:val="Normal"/>
        <w:numPr>
          <w:ilvl w:val="0"/>
          <w:numId w:val="9"/>
        </w:numPr>
        <w:rPr/>
      </w:pPr>
      <w:r>
        <w:rPr/>
        <w:t>Producing the estimates of interest, using survey design specific estimation commands available</w:t>
      </w:r>
    </w:p>
    <w:p>
      <w:pPr>
        <w:pStyle w:val="Normal"/>
        <w:numPr>
          <w:ilvl w:val="0"/>
          <w:numId w:val="9"/>
        </w:numPr>
        <w:rPr/>
      </w:pPr>
      <w:r>
        <w:rPr/>
        <w:t>Checking whether the data producer has published design factors that could be used to remedy to biased confidence intervals/ standards errors computed without survey design variables (for example design factors computed for the same population at another point in time). A design factor is a number by which to multiply standard errors estimated under the assumption of simple random sampling, that will adjust it for survey design characteristics.</w:t>
      </w:r>
    </w:p>
    <w:p>
      <w:pPr>
        <w:pStyle w:val="Normal"/>
        <w:numPr>
          <w:ilvl w:val="0"/>
          <w:numId w:val="9"/>
        </w:numPr>
        <w:rPr/>
      </w:pPr>
      <w:r>
        <w:rPr/>
        <w:t xml:space="preserve">Documenting the resulting confidence interval for the estimate of interest or alternatively the point estimates </w:t>
      </w:r>
      <w:r>
        <w:rPr>
          <w:i/>
          <w:iCs/>
        </w:rPr>
        <w:t>and</w:t>
      </w:r>
      <w:r>
        <w:rPr/>
        <w:t xml:space="preserve"> its standard error.</w:t>
      </w:r>
    </w:p>
    <w:p>
      <w:pPr>
        <w:pStyle w:val="Normal"/>
        <w:numPr>
          <w:ilvl w:val="0"/>
          <w:numId w:val="9"/>
        </w:numPr>
        <w:rPr/>
      </w:pPr>
      <w:r>
        <w:rPr/>
        <w:t>If no design factors are available for the estimates of interest, an explicit mention of the likely nature and cause of bias is good practice ie under estimation in case of cluster sampling, over estimation in case of stratified sample, usually available from the survey documentation. The wider the initial confidence interval (ie computed under SRS assumptions) the larger the likely bias. Or from another perspective, the smaller the (sub)sample, the larger the likely bias. In cases of conducting significance testing with small subsample or groups, it would be a good practice to only consider test outcomes significant at P&lt;.01 or p&lt;.001.</w:t>
      </w:r>
    </w:p>
    <w:p>
      <w:pPr>
        <w:pStyle w:val="Compact"/>
        <w:numPr>
          <w:ilvl w:val="0"/>
          <w:numId w:val="14"/>
        </w:numPr>
        <w:rPr/>
      </w:pPr>
      <w:bookmarkStart w:id="20" w:name="Xdd49177bde54fd22d4b990a4d18fcbed9691a2f"/>
      <w:r>
        <w:rPr/>
        <w:t>Computing SDI estimates for subpopulations (also known as ‘domains’) rather than for the population as a whole requires extra precautions. This is the case for example when we are interested in the mean age by employment status, or some other categories, or alternatively, in analyses restricted to a subset of the population (for example only those in employment). The key differences is that when computing domain estimates we are in fact producing estimates about a group of the population whose size we also need to estimate. This requires ensuring that the whole distribution of weights in the sample is taken into account, not just the weights values for the groups we are interested in. Failure to do so might result in computing incorrect point estimates and standard errors/confidence intervals. SDI commands in statistical software are designed to tackle this potential issue.</w:t>
      </w:r>
      <w:bookmarkEnd w:id="20"/>
    </w:p>
    <w:p>
      <w:pPr>
        <w:pStyle w:val="Heading3"/>
        <w:rPr/>
      </w:pPr>
      <w:bookmarkStart w:id="21" w:name="lower-sensitivity-analysis"/>
      <w:r>
        <w:rPr/>
        <w:t>3.2 Lower sensitivity analysis</w:t>
      </w:r>
    </w:p>
    <w:p>
      <w:pPr>
        <w:pStyle w:val="FirstParagraph"/>
        <w:rPr/>
      </w:pPr>
      <w:r>
        <w:rPr/>
        <w:t>We do not recommend using command-specific or casual weighting for inferential analysis, but there are circumstances where this will be the only option open to users. There are also cases when users are not interested in knowing about the uncertainty of their estimates (ie their confidence interval, standard errors of point estimates, or conduct statistical testing), for example because they are simply learning or teaching basic statistical concepts or how to use software.</w:t>
      </w:r>
    </w:p>
    <w:p>
      <w:pPr>
        <w:pStyle w:val="TextBody"/>
        <w:rPr/>
      </w:pPr>
      <w:bookmarkStart w:id="22" w:name="Xebe85e21993fd77bbd22cdf113811d89d1729d7"/>
      <w:bookmarkStart w:id="23" w:name="lower-sensitivity-analysis"/>
      <w:r>
        <w:rPr/>
        <w:t>In such cases, it can be acceptable to compute point estimates by applying weights to commands that accepts them, without using survey design specific functions. Most of these will provide the correct point estimate. By default however, some statistical software will also provide an estimate of standard errors or confidence intervals, which is likely to be misleading as they ‘silently’ assume simple random sampling, and in some cases will carry out computation with population (ie grossed) totals, resulting in the incorrect values.</w:t>
      </w:r>
      <w:bookmarkEnd w:id="22"/>
      <w:bookmarkEnd w:id="23"/>
    </w:p>
    <w:p>
      <w:pPr>
        <w:pStyle w:val="Heading2"/>
        <w:rPr/>
      </w:pPr>
      <w:bookmarkStart w:id="24" w:name="X357a39f6720de58dfeb5824d13259274f2fc1fd"/>
      <w:r>
        <w:rPr/>
        <w:t>4. Study-specific weighting and sample design information</w:t>
      </w:r>
    </w:p>
    <w:p>
      <w:pPr>
        <w:pStyle w:val="Heading3"/>
        <w:rPr/>
      </w:pPr>
      <w:bookmarkStart w:id="25" w:name="british-social-attitudes-survey"/>
      <w:r>
        <w:rPr/>
        <w:t>4.1 British Social Attitudes Survey</w:t>
      </w:r>
    </w:p>
    <w:p>
      <w:pPr>
        <w:pStyle w:val="FirstParagraph"/>
        <w:rPr/>
      </w:pPr>
      <w:r>
        <w:rPr/>
        <w:t>The BSA is a three stage stratified random survey, with postcode sectors, addresses and individuals as the units selected at each stage. Primary sampling units were furthermore stratified according to geographies (sub regions), population density, and proportion of owner-occupiers. Sampling rate was proportional to the size of postcode sectors (ie number of addresses). Some issues of the BSA such as the 2017 include survey design information. The 2017 issue included information about Primary Smapling Units (</w:t>
      </w:r>
      <w:r>
        <w:rPr>
          <w:rStyle w:val="VerbatimChar"/>
        </w:rPr>
        <w:t>Spoint</w:t>
      </w:r>
      <w:r>
        <w:rPr/>
        <w:t>), strata (</w:t>
      </w:r>
      <w:r>
        <w:rPr>
          <w:rStyle w:val="VerbatimChar"/>
        </w:rPr>
        <w:t>StratID</w:t>
      </w:r>
      <w:r>
        <w:rPr/>
        <w:t xml:space="preserve">). Weights are called </w:t>
      </w:r>
      <w:r>
        <w:rPr>
          <w:rStyle w:val="VerbatimChar"/>
        </w:rPr>
        <w:t>WtFactor</w:t>
      </w:r>
      <w:r>
        <w:rPr/>
        <w:t>.</w:t>
      </w:r>
      <w:bookmarkEnd w:id="25"/>
    </w:p>
    <w:p>
      <w:pPr>
        <w:pStyle w:val="Heading3"/>
        <w:rPr/>
      </w:pPr>
      <w:bookmarkStart w:id="26" w:name="labour-force-survey"/>
      <w:r>
        <w:rPr/>
        <w:t>4.2 Labour Force Survey</w:t>
      </w:r>
    </w:p>
    <w:p>
      <w:pPr>
        <w:pStyle w:val="FirstParagraph"/>
        <w:rPr/>
      </w:pPr>
      <w:bookmarkStart w:id="27" w:name="labour-force-survey"/>
      <w:r>
        <w:rPr/>
        <w:t>The LFS is a geographically stratified random survey. For the main part Primary sampling units are addresses within postcode sectors, drawn from the Small Users Postcode Address File (PAF). The small users PAF is limited to addresses which receive, fewer than 50 items of post per day. In a small number of cases a second stage sampling occurs where several households exist at a given address. A clustering effect is also present to the extent that units of observations are individuals withing households, and that some groups are clustered within these, typically ethnicity. LFS weights: - PWTxx – person level sampling weight; enables inferring population counts - IWTxx - Person-level sampling weight for income analysis (ie subsample of people in paid work) - PHHWTxx - Household-level sampling weight (for household-level analysis)</w:t>
      </w:r>
      <w:bookmarkEnd w:id="27"/>
    </w:p>
    <w:p>
      <w:pPr>
        <w:pStyle w:val="Heading3"/>
        <w:rPr/>
      </w:pPr>
      <w:bookmarkStart w:id="28" w:name="family-resources-survey"/>
      <w:r>
        <w:rPr/>
        <w:t>4.3 Family Resources Survey</w:t>
      </w:r>
    </w:p>
    <w:p>
      <w:pPr>
        <w:pStyle w:val="FirstParagraph"/>
        <w:rPr/>
      </w:pPr>
      <w:r>
        <w:rPr/>
        <w:t>The FRS is a stratified clustered random survey, with survey design differing slightly between countries of the UK. In great Britain, Primary sampling units are postcode sectors, drawn from the Small Users Postcode Address File (PAF). The small users PAF is limited to addresses which receive, fewer than 50 items of post per day. Before being selected, PSUs are stratified according to geography, proportion of household reference persons from higher social classes in the area, proportion of economically active respondents in the area, and proportion of economically active men who ware unemployed. In Northern Ireland, the sample is a systematic random sample of addresses.</w:t>
      </w:r>
    </w:p>
    <w:p>
      <w:pPr>
        <w:pStyle w:val="TextBody"/>
        <w:rPr/>
      </w:pPr>
      <w:bookmarkStart w:id="29" w:name="X357a39f6720de58dfeb5824d13259274f2fc1fd"/>
      <w:bookmarkStart w:id="30" w:name="family-resources-survey"/>
      <w:r>
        <w:rPr/>
        <w:t>FRS weights: GROSS4: person-level sampling weight; enables inferring population counts</w:t>
      </w:r>
      <w:bookmarkEnd w:id="29"/>
      <w:bookmarkEnd w:id="30"/>
    </w:p>
    <w:p>
      <w:pPr>
        <w:pStyle w:val="Heading2"/>
        <w:rPr>
          <w:rStyle w:val="InternetLink"/>
        </w:rPr>
      </w:pPr>
      <w:hyperlink r:id="rId4">
        <w:r>
          <w:rPr/>
        </w:r>
      </w:hyperlink>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3">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8">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9">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10">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lvlOverride w:ilvl="0">
      <w:startOverride w:val="1"/>
    </w:lvlOverride>
  </w:num>
  <w:num w:numId="12">
    <w:abstractNumId w:val="6"/>
    <w:lvlOverride w:ilvl="0">
      <w:startOverride w:val="1"/>
    </w:lvlOverride>
  </w:num>
  <w:num w:numId="13">
    <w:abstractNumId w:val="8"/>
    <w:lvlOverride w:ilvl="0">
      <w:startOverride w:val="2"/>
    </w:lvlOverride>
  </w:num>
  <w:num w:numId="14">
    <w:abstractNumId w:val="10"/>
    <w:lvlOverride w:ilvl="0">
      <w:startOverride w:val="4"/>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ahoma"/>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s="Tahoma"/>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Calibri" w:hAnsi="Calibri" w:eastAsia="Cambria" w:cs="Tahoma"/>
      <w:b/>
      <w:bCs/>
      <w:color w:val="4F81BD"/>
      <w:sz w:val="32"/>
      <w:szCs w:val="32"/>
    </w:rPr>
  </w:style>
  <w:style w:type="paragraph" w:styleId="Heading2">
    <w:name w:val="Heading 2"/>
    <w:basedOn w:val="Normal"/>
    <w:next w:val="TextBody"/>
    <w:qFormat/>
    <w:pPr>
      <w:keepNext w:val="true"/>
      <w:keepLines/>
      <w:numPr>
        <w:ilvl w:val="0"/>
        <w:numId w:val="0"/>
      </w:numPr>
      <w:spacing w:before="200" w:after="0"/>
      <w:outlineLvl w:val="1"/>
    </w:pPr>
    <w:rPr>
      <w:rFonts w:ascii="Calibri" w:hAnsi="Calibri" w:eastAsia="Cambria" w:cs="Tahoma"/>
      <w:b/>
      <w:bCs/>
      <w:color w:val="4F81BD"/>
      <w:sz w:val="28"/>
      <w:szCs w:val="28"/>
    </w:rPr>
  </w:style>
  <w:style w:type="paragraph" w:styleId="Heading3">
    <w:name w:val="Heading 3"/>
    <w:basedOn w:val="Normal"/>
    <w:next w:val="TextBody"/>
    <w:qFormat/>
    <w:pPr>
      <w:keepNext w:val="true"/>
      <w:keepLines/>
      <w:numPr>
        <w:ilvl w:val="0"/>
        <w:numId w:val="0"/>
      </w:numPr>
      <w:spacing w:before="200" w:after="0"/>
      <w:outlineLvl w:val="2"/>
    </w:pPr>
    <w:rPr>
      <w:rFonts w:ascii="Calibri" w:hAnsi="Calibri" w:eastAsia="Cambria" w:cs="Tahoma"/>
      <w:b/>
      <w:bCs/>
      <w:color w:val="4F81BD"/>
      <w:sz w:val="24"/>
      <w:szCs w:val="24"/>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Tahoma"/>
      <w:bCs/>
      <w:i/>
      <w:color w:val="4F81BD"/>
      <w:sz w:val="24"/>
      <w:szCs w:val="24"/>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Tahoma"/>
      <w:iCs/>
      <w:color w:val="4F81BD"/>
      <w:sz w:val="24"/>
      <w:szCs w:val="24"/>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Tahoma"/>
      <w:color w:val="4F81BD"/>
      <w:sz w:val="24"/>
      <w:szCs w:val="24"/>
    </w:rPr>
  </w:style>
  <w:style w:type="paragraph" w:styleId="Heading7">
    <w:name w:val="Heading 7"/>
    <w:basedOn w:val="Normal"/>
    <w:next w:val="TextBody"/>
    <w:qFormat/>
    <w:pPr>
      <w:keepNext w:val="true"/>
      <w:keepLines/>
      <w:numPr>
        <w:ilvl w:val="0"/>
        <w:numId w:val="0"/>
      </w:numPr>
      <w:spacing w:before="200" w:after="0"/>
      <w:outlineLvl w:val="6"/>
    </w:pPr>
    <w:rPr>
      <w:rFonts w:ascii="Calibri" w:hAnsi="Calibri" w:eastAsia="Cambria" w:cs="Tahoma"/>
      <w:color w:val="4F81BD"/>
      <w:sz w:val="24"/>
      <w:szCs w:val="24"/>
    </w:rPr>
  </w:style>
  <w:style w:type="paragraph" w:styleId="Heading8">
    <w:name w:val="Heading 8"/>
    <w:basedOn w:val="Normal"/>
    <w:next w:val="TextBody"/>
    <w:qFormat/>
    <w:pPr>
      <w:keepNext w:val="true"/>
      <w:keepLines/>
      <w:numPr>
        <w:ilvl w:val="0"/>
        <w:numId w:val="0"/>
      </w:numPr>
      <w:spacing w:before="200" w:after="0"/>
      <w:outlineLvl w:val="7"/>
    </w:pPr>
    <w:rPr>
      <w:rFonts w:ascii="Calibri" w:hAnsi="Calibri" w:eastAsia="Cambria" w:cs="Tahoma"/>
      <w:color w:val="4F81BD"/>
      <w:sz w:val="24"/>
      <w:szCs w:val="24"/>
    </w:rPr>
  </w:style>
  <w:style w:type="paragraph" w:styleId="Heading9">
    <w:name w:val="Heading 9"/>
    <w:basedOn w:val="Normal"/>
    <w:next w:val="TextBody"/>
    <w:qFormat/>
    <w:pPr>
      <w:keepNext w:val="true"/>
      <w:keepLines/>
      <w:numPr>
        <w:ilvl w:val="0"/>
        <w:numId w:val="0"/>
      </w:numPr>
      <w:spacing w:before="200" w:after="0"/>
      <w:outlineLvl w:val="8"/>
    </w:pPr>
    <w:rPr>
      <w:rFonts w:ascii="Calibri" w:hAnsi="Calibri" w:eastAsia="Cambria" w:cs="Tahoma"/>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204A87"/>
      <w:shd w:fill="F8F8F8" w:val="clear"/>
    </w:rPr>
  </w:style>
  <w:style w:type="character" w:styleId="DataTypeTok">
    <w:name w:val="DataTypeTok"/>
    <w:basedOn w:val="VerbatimChar"/>
    <w:qFormat/>
    <w:rPr>
      <w:color w:val="204A87"/>
      <w:shd w:fill="F8F8F8" w:val="clear"/>
    </w:rPr>
  </w:style>
  <w:style w:type="character" w:styleId="DecValTok">
    <w:name w:val="DecValTok"/>
    <w:basedOn w:val="VerbatimChar"/>
    <w:qFormat/>
    <w:rPr>
      <w:color w:val="0000CF"/>
      <w:shd w:fill="F8F8F8" w:val="clear"/>
    </w:rPr>
  </w:style>
  <w:style w:type="character" w:styleId="BaseNTok">
    <w:name w:val="BaseNTok"/>
    <w:basedOn w:val="VerbatimChar"/>
    <w:qFormat/>
    <w:rPr>
      <w:color w:val="0000CF"/>
      <w:shd w:fill="F8F8F8" w:val="clear"/>
    </w:rPr>
  </w:style>
  <w:style w:type="character" w:styleId="FloatTok">
    <w:name w:val="FloatTok"/>
    <w:basedOn w:val="VerbatimChar"/>
    <w:qFormat/>
    <w:rPr>
      <w:color w:val="0000CF"/>
      <w:shd w:fill="F8F8F8" w:val="clear"/>
    </w:rPr>
  </w:style>
  <w:style w:type="character" w:styleId="ConstantTok">
    <w:name w:val="ConstantTok"/>
    <w:basedOn w:val="VerbatimChar"/>
    <w:qFormat/>
    <w:rPr>
      <w:color w:val="8F5902"/>
      <w:shd w:fill="F8F8F8" w:val="clear"/>
    </w:rPr>
  </w:style>
  <w:style w:type="character" w:styleId="CharTok">
    <w:name w:val="CharTok"/>
    <w:basedOn w:val="VerbatimChar"/>
    <w:qFormat/>
    <w:rPr>
      <w:color w:val="4E9A06"/>
      <w:shd w:fill="F8F8F8" w:val="clear"/>
    </w:rPr>
  </w:style>
  <w:style w:type="character" w:styleId="SpecialCharTok">
    <w:name w:val="SpecialCharTok"/>
    <w:basedOn w:val="VerbatimChar"/>
    <w:qFormat/>
    <w:rPr>
      <w:b/>
      <w:color w:val="CE5C00"/>
      <w:shd w:fill="F8F8F8" w:val="clear"/>
    </w:rPr>
  </w:style>
  <w:style w:type="character" w:styleId="StringTok">
    <w:name w:val="StringTok"/>
    <w:basedOn w:val="VerbatimChar"/>
    <w:qFormat/>
    <w:rPr>
      <w:color w:val="4E9A06"/>
      <w:shd w:fill="F8F8F8" w:val="clear"/>
    </w:rPr>
  </w:style>
  <w:style w:type="character" w:styleId="VerbatimStringTok">
    <w:name w:val="VerbatimStringTok"/>
    <w:basedOn w:val="VerbatimChar"/>
    <w:qFormat/>
    <w:rPr>
      <w:color w:val="4E9A06"/>
      <w:shd w:fill="F8F8F8" w:val="clear"/>
    </w:rPr>
  </w:style>
  <w:style w:type="character" w:styleId="SpecialStringTok">
    <w:name w:val="SpecialStringTok"/>
    <w:basedOn w:val="VerbatimChar"/>
    <w:qFormat/>
    <w:rPr>
      <w:color w:val="4E9A06"/>
      <w:shd w:fill="F8F8F8" w:val="clear"/>
    </w:rPr>
  </w:style>
  <w:style w:type="character" w:styleId="ImportTok">
    <w:name w:val="ImportTok"/>
    <w:basedOn w:val="VerbatimChar"/>
    <w:qFormat/>
    <w:rPr>
      <w:shd w:fill="F8F8F8" w:val="clear"/>
    </w:rPr>
  </w:style>
  <w:style w:type="character" w:styleId="CommentTok">
    <w:name w:val="CommentTok"/>
    <w:basedOn w:val="VerbatimChar"/>
    <w:qFormat/>
    <w:rPr>
      <w:i/>
      <w:color w:val="8F5902"/>
      <w:shd w:fill="F8F8F8" w:val="clear"/>
    </w:rPr>
  </w:style>
  <w:style w:type="character" w:styleId="DocumentationTok">
    <w:name w:val="DocumentationTok"/>
    <w:basedOn w:val="VerbatimChar"/>
    <w:qFormat/>
    <w:rPr>
      <w:b/>
      <w:i/>
      <w:color w:val="8F5902"/>
      <w:shd w:fill="F8F8F8" w:val="clear"/>
    </w:rPr>
  </w:style>
  <w:style w:type="character" w:styleId="AnnotationTok">
    <w:name w:val="AnnotationTok"/>
    <w:basedOn w:val="VerbatimChar"/>
    <w:qFormat/>
    <w:rPr>
      <w:b/>
      <w:i/>
      <w:color w:val="8F5902"/>
      <w:shd w:fill="F8F8F8" w:val="clear"/>
    </w:rPr>
  </w:style>
  <w:style w:type="character" w:styleId="CommentVarTok">
    <w:name w:val="CommentVarTok"/>
    <w:basedOn w:val="VerbatimChar"/>
    <w:qFormat/>
    <w:rPr>
      <w:b/>
      <w:i/>
      <w:color w:val="8F5902"/>
      <w:shd w:fill="F8F8F8" w:val="clear"/>
    </w:rPr>
  </w:style>
  <w:style w:type="character" w:styleId="OtherTok">
    <w:name w:val="OtherTok"/>
    <w:basedOn w:val="VerbatimChar"/>
    <w:qFormat/>
    <w:rPr>
      <w:color w:val="8F5902"/>
      <w:shd w:fill="F8F8F8" w:val="clear"/>
    </w:rPr>
  </w:style>
  <w:style w:type="character" w:styleId="FunctionTok">
    <w:name w:val="FunctionTok"/>
    <w:basedOn w:val="VerbatimChar"/>
    <w:qFormat/>
    <w:rPr>
      <w:b/>
      <w:color w:val="204A87"/>
      <w:shd w:fill="F8F8F8" w:val="clear"/>
    </w:rPr>
  </w:style>
  <w:style w:type="character" w:styleId="VariableTok">
    <w:name w:val="VariableTok"/>
    <w:basedOn w:val="VerbatimChar"/>
    <w:qFormat/>
    <w:rPr>
      <w:color w:val="000000"/>
      <w:shd w:fill="F8F8F8" w:val="clear"/>
    </w:rPr>
  </w:style>
  <w:style w:type="character" w:styleId="ControlFlowTok">
    <w:name w:val="ControlFlowTok"/>
    <w:basedOn w:val="VerbatimChar"/>
    <w:qFormat/>
    <w:rPr>
      <w:b/>
      <w:color w:val="204A87"/>
      <w:shd w:fill="F8F8F8" w:val="clear"/>
    </w:rPr>
  </w:style>
  <w:style w:type="character" w:styleId="OperatorTok">
    <w:name w:val="OperatorTok"/>
    <w:basedOn w:val="VerbatimChar"/>
    <w:qFormat/>
    <w:rPr>
      <w:b/>
      <w:color w:val="CE5C00"/>
      <w:shd w:fill="F8F8F8" w:val="clear"/>
    </w:rPr>
  </w:style>
  <w:style w:type="character" w:styleId="BuiltInTok">
    <w:name w:val="BuiltInTok"/>
    <w:basedOn w:val="VerbatimChar"/>
    <w:qFormat/>
    <w:rPr>
      <w:shd w:fill="F8F8F8" w:val="clear"/>
    </w:rPr>
  </w:style>
  <w:style w:type="character" w:styleId="ExtensionTok">
    <w:name w:val="ExtensionTok"/>
    <w:basedOn w:val="VerbatimChar"/>
    <w:qFormat/>
    <w:rPr>
      <w:shd w:fill="F8F8F8" w:val="clear"/>
    </w:rPr>
  </w:style>
  <w:style w:type="character" w:styleId="PreprocessorTok">
    <w:name w:val="PreprocessorTok"/>
    <w:basedOn w:val="VerbatimChar"/>
    <w:qFormat/>
    <w:rPr>
      <w:i/>
      <w:color w:val="8F5902"/>
      <w:shd w:fill="F8F8F8" w:val="clear"/>
    </w:rPr>
  </w:style>
  <w:style w:type="character" w:styleId="AttributeTok">
    <w:name w:val="AttributeTok"/>
    <w:basedOn w:val="VerbatimChar"/>
    <w:qFormat/>
    <w:rPr>
      <w:color w:val="204A87"/>
      <w:shd w:fill="F8F8F8" w:val="clear"/>
    </w:rPr>
  </w:style>
  <w:style w:type="character" w:styleId="RegionMarkerTok">
    <w:name w:val="RegionMarkerTok"/>
    <w:basedOn w:val="VerbatimChar"/>
    <w:qFormat/>
    <w:rPr>
      <w:shd w:fill="F8F8F8" w:val="clear"/>
    </w:rPr>
  </w:style>
  <w:style w:type="character" w:styleId="InformationTok">
    <w:name w:val="InformationTok"/>
    <w:basedOn w:val="VerbatimChar"/>
    <w:qFormat/>
    <w:rPr>
      <w:b/>
      <w:i/>
      <w:color w:val="8F5902"/>
      <w:shd w:fill="F8F8F8" w:val="clear"/>
    </w:rPr>
  </w:style>
  <w:style w:type="character" w:styleId="WarningTok">
    <w:name w:val="WarningTok"/>
    <w:basedOn w:val="VerbatimChar"/>
    <w:qFormat/>
    <w:rPr>
      <w:b/>
      <w:i/>
      <w:color w:val="8F5902"/>
      <w:shd w:fill="F8F8F8" w:val="clear"/>
    </w:rPr>
  </w:style>
  <w:style w:type="character" w:styleId="AlertTok">
    <w:name w:val="AlertTok"/>
    <w:basedOn w:val="VerbatimChar"/>
    <w:qFormat/>
    <w:rPr>
      <w:color w:val="EF2929"/>
      <w:shd w:fill="F8F8F8" w:val="clear"/>
    </w:rPr>
  </w:style>
  <w:style w:type="character" w:styleId="ErrorTok">
    <w:name w:val="ErrorTok"/>
    <w:basedOn w:val="VerbatimChar"/>
    <w:qFormat/>
    <w:rPr>
      <w:b/>
      <w:color w:val="A40000"/>
      <w:shd w:fill="F8F8F8" w:val="clear"/>
    </w:rPr>
  </w:style>
  <w:style w:type="character" w:styleId="NormalTok">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link w:val="BodyTextChar"/>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Cambria" w:cs="Tahoma"/>
      <w:b/>
      <w:bCs/>
      <w:color w:val="345A8A"/>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kinsoku w:val="true"/>
      <w:overflowPunct w:val="true"/>
      <w:autoSpaceDE w:val="true"/>
      <w:bidi w:val="0"/>
      <w:spacing w:before="0" w:after="200"/>
      <w:jc w:val="center"/>
    </w:pPr>
    <w:rPr>
      <w:rFonts w:ascii="Cambria" w:hAnsi="Cambria" w:eastAsia="Cambria" w:cs="Tahoma"/>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spacing w:before="0" w:after="200"/>
      <w:jc w:val="center"/>
    </w:pPr>
    <w:rPr>
      <w:rFonts w:ascii="Cambria" w:hAnsi="Cambria" w:eastAsia="Cambria" w:cs="Tahoma"/>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480" w:right="480" w:hanging="0"/>
    </w:pPr>
    <w:rPr/>
  </w:style>
  <w:style w:type="paragraph" w:styleId="Footnote">
    <w:name w:val="Footnote Text"/>
    <w:basedOn w:val="Normal"/>
    <w:pPr/>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pPr>
      <w:spacing w:lineRule="auto" w:line="259" w:before="240" w:after="0"/>
      <w:outlineLvl w:val="9"/>
    </w:pPr>
    <w:rPr>
      <w:rFonts w:ascii="Calibri" w:hAnsi="Calibri" w:eastAsia="Cambria" w:cs="Tahoma"/>
      <w:b w:val="false"/>
      <w:bCs w:val="false"/>
      <w:color w:val="365F91"/>
    </w:rPr>
  </w:style>
  <w:style w:type="paragraph" w:styleId="SourceCode">
    <w:name w:val="Source Code"/>
    <w:basedOn w:val="Normal"/>
    <w:link w:val="VerbatimChar"/>
    <w:qFormat/>
    <w:pPr>
      <w:shd w:fill="F8F8F8" w:val="clea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dataservice.ac.uk/help/access-policy/types-of-data-access/" TargetMode="External"/><Relationship Id="rId3" Type="http://schemas.openxmlformats.org/officeDocument/2006/relationships/hyperlink" Target="https://ukdataservice.ac.uk/find-data/access-conditions/secure-application-requirements/apply-to-access-ons-data" TargetMode="External"/><Relationship Id="rId4" Type="http://schemas.openxmlformats.org/officeDocument/2006/relationships/hyperlink" Target="https://www.ibm.com/support/pages/inconsistency-output-when-using-weighting-procedur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LibreOffice/7.5.3.2$Linux_X86_64 LibreOffice_project/50$Build-2</Application>
  <AppVersion>15.0000</AppVersion>
  <Pages>9</Pages>
  <Words>3594</Words>
  <Characters>19892</Characters>
  <CharactersWithSpaces>23382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2023-05-05T17:55:18Z</dcterms:created>
  <dc:creator>Pierre Walthéry</dc:creator>
  <dc:description/>
  <dc:language>en-GB</dc:language>
  <cp:lastModifiedBy/>
  <dcterms:modified xsi:type="dcterms:W3CDTF">2023-05-05T18:57:24Z</dcterms:modified>
  <cp:revision>3</cp:revision>
  <dc:subject/>
  <dc:title>Statistical inference with weights and survey design variables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May 2023</vt:lpwstr>
  </property>
  <property fmtid="{D5CDD505-2E9C-101B-9397-08002B2CF9AE}" pid="3" name="fontsize">
    <vt:lpwstr>12pt</vt:lpwstr>
  </property>
  <property fmtid="{D5CDD505-2E9C-101B-9397-08002B2CF9AE}" pid="4" name="knit">
    <vt:lpwstr>(function(inputFile, encoding) { rmarkdown::render(inputFile, encoding = encoding, output_dir = “output”, output_format = “all”) })</vt:lpwstr>
  </property>
  <property fmtid="{D5CDD505-2E9C-101B-9397-08002B2CF9AE}" pid="5" name="mainfont">
    <vt:lpwstr>calibri</vt:lpwstr>
  </property>
  <property fmtid="{D5CDD505-2E9C-101B-9397-08002B2CF9AE}" pid="6" name="output">
    <vt:lpwstr/>
  </property>
  <property fmtid="{D5CDD505-2E9C-101B-9397-08002B2CF9AE}" pid="7" name="subtitle">
    <vt:lpwstr>A practical guide using UKDS datasets</vt:lpwstr>
  </property>
</Properties>
</file>